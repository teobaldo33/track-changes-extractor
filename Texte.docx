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B628D" w14:textId="7F4375F0" w:rsidR="00BF3B63" w:rsidRDefault="00BF3B63" w:rsidP="00BF3B63">
      <w:pPr>
        <w:pStyle w:val="Corpotesto"/>
        <w:spacing w:line="297" w:lineRule="auto"/>
        <w:ind w:left="614" w:right="473" w:firstLine="226"/>
        <w:jc w:val="both"/>
      </w:pPr>
      <w:r>
        <w:rPr>
          <w:color w:val="231F20"/>
        </w:rPr>
        <w:t>È il punto cri</w:t>
      </w:r>
      <w:del w:id="0" w:author="CLAUDIO SERCIA" w:date="2025-02-07T17:32:00Z" w16du:dateUtc="2025-02-07T16:32:00Z">
        <w:r w:rsidDel="00BF3B63">
          <w:rPr>
            <w:color w:val="231F20"/>
          </w:rPr>
          <w:delText>t</w:delText>
        </w:r>
      </w:del>
      <w:r>
        <w:rPr>
          <w:color w:val="231F20"/>
        </w:rPr>
        <w:t>tico delle donne, di cui un</w:t>
      </w:r>
      <w:ins w:id="1" w:author="CLAUDIO SERCIA" w:date="2025-02-07T17:27:00Z" w16du:dateUtc="2025-02-07T16:27:00Z">
        <w:r>
          <w:rPr>
            <w:color w:val="231F20"/>
          </w:rPr>
          <w:t>’</w:t>
        </w:r>
      </w:ins>
      <w:del w:id="2" w:author="CLAUDIO SERCIA" w:date="2025-02-07T17:27:00Z" w16du:dateUtc="2025-02-07T16:27:00Z">
        <w:r w:rsidDel="00BF3B63">
          <w:rPr>
            <w:color w:val="231F20"/>
          </w:rPr>
          <w:delText xml:space="preserve"> </w:delText>
        </w:r>
      </w:del>
      <w:r>
        <w:rPr>
          <w:color w:val="231F20"/>
        </w:rPr>
        <w:t xml:space="preserve">altra contemporanea di Guardini, Etty Hillesum, morta </w:t>
      </w:r>
      <w:proofErr w:type="gramStart"/>
      <w:r>
        <w:rPr>
          <w:color w:val="231F20"/>
        </w:rPr>
        <w:t>a</w:t>
      </w:r>
      <w:proofErr w:type="gramEnd"/>
      <w:r>
        <w:rPr>
          <w:color w:val="231F20"/>
        </w:rPr>
        <w:t xml:space="preserve"> Auschwitz, scriveva:</w:t>
      </w:r>
    </w:p>
    <w:p w14:paraId="5670C16B" w14:textId="77777777" w:rsidR="00BF3B63" w:rsidRDefault="00BF3B63" w:rsidP="00BF3B63">
      <w:pPr>
        <w:pStyle w:val="Corpotesto"/>
        <w:spacing w:before="4"/>
        <w:rPr>
          <w:sz w:val="33"/>
        </w:rPr>
      </w:pPr>
    </w:p>
    <w:p w14:paraId="3EB90C00" w14:textId="0244490A" w:rsidR="00BF3B63" w:rsidRDefault="00BF3B63" w:rsidP="00BF3B63">
      <w:pPr>
        <w:spacing w:before="1" w:line="321" w:lineRule="auto"/>
        <w:ind w:left="840" w:right="471"/>
        <w:jc w:val="both"/>
        <w:rPr>
          <w:sz w:val="14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B57829E" wp14:editId="073AACF0">
            <wp:simplePos x="0" y="0"/>
            <wp:positionH relativeFrom="page">
              <wp:posOffset>3579119</wp:posOffset>
            </wp:positionH>
            <wp:positionV relativeFrom="paragraph">
              <wp:posOffset>1211050</wp:posOffset>
            </wp:positionV>
            <wp:extent cx="119482" cy="93878"/>
            <wp:effectExtent l="0" t="0" r="0" b="0"/>
            <wp:wrapNone/>
            <wp:docPr id="3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82" cy="93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4"/>
        </w:rPr>
        <w:t>Eh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sì,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noi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donne,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noi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stupide,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idiote,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illogiche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donne,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noi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3"/>
          <w:sz w:val="24"/>
        </w:rPr>
        <w:t>cer</w:t>
      </w:r>
      <w:r>
        <w:rPr>
          <w:color w:val="231F20"/>
          <w:sz w:val="24"/>
        </w:rPr>
        <w:t xml:space="preserve">chiamo il Paradiso e l’Assoluto. E col mio cervello, col </w:t>
      </w:r>
      <w:r>
        <w:rPr>
          <w:color w:val="231F20"/>
          <w:spacing w:val="-5"/>
          <w:sz w:val="24"/>
        </w:rPr>
        <w:t xml:space="preserve">mio </w:t>
      </w:r>
      <w:r>
        <w:rPr>
          <w:color w:val="231F20"/>
          <w:sz w:val="24"/>
        </w:rPr>
        <w:t>eccellente cervello, io so bene che l’assoluto non esiste, che ogni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cosa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è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relativa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infinitamente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sfumata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perpetuo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mo</w:t>
      </w:r>
      <w:del w:id="3" w:author="CLAUDIO SERCIA" w:date="2025-02-07T17:26:00Z" w16du:dateUtc="2025-02-07T16:26:00Z">
        <w:r w:rsidDel="00BF3B63">
          <w:rPr>
            <w:color w:val="231F20"/>
            <w:sz w:val="24"/>
          </w:rPr>
          <w:delText xml:space="preserve">- </w:delText>
        </w:r>
      </w:del>
      <w:r>
        <w:rPr>
          <w:color w:val="231F20"/>
          <w:sz w:val="24"/>
        </w:rPr>
        <w:t>vimento, e proprio per questo è così interessante e seducente ma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anche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dolorosa.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3"/>
          <w:sz w:val="24"/>
        </w:rPr>
        <w:t>Noi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donne</w:t>
      </w:r>
      <w:r>
        <w:rPr>
          <w:color w:val="231F20"/>
          <w:spacing w:val="-12"/>
          <w:sz w:val="24"/>
        </w:rPr>
        <w:t xml:space="preserve"> </w:t>
      </w:r>
      <w:proofErr w:type="spellStart"/>
      <w:ins w:id="4" w:author="CLAUDIO SERCIA" w:date="2025-02-07T17:26:00Z" w16du:dateUtc="2025-02-07T16:26:00Z">
        <w:r>
          <w:rPr>
            <w:color w:val="231F20"/>
            <w:spacing w:val="-12"/>
            <w:sz w:val="24"/>
          </w:rPr>
          <w:t>vogliamo</w:t>
        </w:r>
      </w:ins>
      <w:del w:id="5" w:author="CLAUDIO SERCIA" w:date="2025-02-07T17:26:00Z" w16du:dateUtc="2025-02-07T16:26:00Z">
        <w:r w:rsidDel="00BF3B63">
          <w:rPr>
            <w:color w:val="231F20"/>
            <w:sz w:val="24"/>
          </w:rPr>
          <w:delText>volgiamo</w:delText>
        </w:r>
        <w:r w:rsidDel="00BF3B63">
          <w:rPr>
            <w:color w:val="231F20"/>
            <w:spacing w:val="-11"/>
            <w:sz w:val="24"/>
          </w:rPr>
          <w:delText xml:space="preserve"> </w:delText>
        </w:r>
      </w:del>
      <w:r>
        <w:rPr>
          <w:color w:val="231F20"/>
          <w:sz w:val="24"/>
        </w:rPr>
        <w:t>eternarci</w:t>
      </w:r>
      <w:proofErr w:type="spellEnd"/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nell’uomo. […]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Forse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pretendo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un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amore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assoluto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proprio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perché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non ne sono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capace?</w:t>
      </w:r>
      <w:r>
        <w:rPr>
          <w:color w:val="231F20"/>
          <w:position w:val="8"/>
          <w:sz w:val="14"/>
        </w:rPr>
        <w:t>5</w:t>
      </w:r>
    </w:p>
    <w:p w14:paraId="5C0E2594" w14:textId="77777777" w:rsidR="00BF3B63" w:rsidRDefault="00BF3B63" w:rsidP="00BF3B63">
      <w:pPr>
        <w:pStyle w:val="Corpotesto"/>
        <w:spacing w:before="5"/>
        <w:rPr>
          <w:sz w:val="30"/>
        </w:rPr>
      </w:pPr>
    </w:p>
    <w:p w14:paraId="25C486D8" w14:textId="4CE168D5" w:rsidR="00BF3B63" w:rsidRDefault="00BF3B63" w:rsidP="00BF3B63">
      <w:pPr>
        <w:pStyle w:val="Corpotesto"/>
        <w:spacing w:line="290" w:lineRule="auto"/>
        <w:ind w:left="614" w:right="471" w:firstLine="226"/>
        <w:jc w:val="both"/>
      </w:pPr>
      <w:ins w:id="6" w:author="CLAUDIO SERCIA" w:date="2025-02-07T17:32:00Z" w16du:dateUtc="2025-02-07T16:32:00Z">
        <w:r>
          <w:rPr>
            <w:color w:val="231F20"/>
            <w:spacing w:val="-6"/>
          </w:rPr>
          <w:t>T</w:t>
        </w:r>
      </w:ins>
      <w:del w:id="7" w:author="CLAUDIO SERCIA" w:date="2025-02-07T17:32:00Z" w16du:dateUtc="2025-02-07T16:32:00Z">
        <w:r w:rsidDel="00BF3B63">
          <w:rPr>
            <w:color w:val="231F20"/>
            <w:spacing w:val="-6"/>
          </w:rPr>
          <w:delText>t</w:delText>
        </w:r>
      </w:del>
      <w:r>
        <w:rPr>
          <w:color w:val="231F20"/>
          <w:spacing w:val="-6"/>
        </w:rPr>
        <w:t xml:space="preserve">anto </w:t>
      </w:r>
      <w:r>
        <w:rPr>
          <w:color w:val="231F20"/>
        </w:rPr>
        <w:t>la donna si riconosce di fronte all</w:t>
      </w:r>
      <w:del w:id="8" w:author="CLAUDIO SERCIA" w:date="2025-02-07T17:35:00Z" w16du:dateUtc="2025-02-07T16:35:00Z">
        <w:r w:rsidDel="00BF3B63">
          <w:rPr>
            <w:color w:val="231F20"/>
          </w:rPr>
          <w:delText>'</w:delText>
        </w:r>
      </w:del>
      <w:ins w:id="9" w:author="CLAUDIO SERCIA" w:date="2025-02-07T17:35:00Z" w16du:dateUtc="2025-02-07T16:35:00Z">
        <w:r>
          <w:rPr>
            <w:color w:val="231F20"/>
          </w:rPr>
          <w:t>’</w:t>
        </w:r>
      </w:ins>
      <w:r>
        <w:rPr>
          <w:color w:val="231F20"/>
        </w:rPr>
        <w:t xml:space="preserve">uomo, </w:t>
      </w:r>
      <w:r>
        <w:rPr>
          <w:color w:val="231F20"/>
          <w:spacing w:val="-3"/>
        </w:rPr>
        <w:t xml:space="preserve">tanto </w:t>
      </w:r>
      <w:r>
        <w:rPr>
          <w:color w:val="231F20"/>
        </w:rPr>
        <w:t>l’uomo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deve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riconoscersi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fronte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alla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donna,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passaggio decisivo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che</w:t>
      </w:r>
      <w:r>
        <w:rPr>
          <w:color w:val="231F20"/>
          <w:spacing w:val="-17"/>
        </w:rPr>
        <w:t xml:space="preserve"> </w:t>
      </w:r>
      <w:ins w:id="10" w:author="CLAUDIO SERCIA" w:date="2025-02-07T17:27:00Z" w16du:dateUtc="2025-02-07T16:27:00Z">
        <w:r>
          <w:rPr>
            <w:color w:val="231F20"/>
          </w:rPr>
          <w:t>è</w:t>
        </w:r>
      </w:ins>
      <w:del w:id="11" w:author="CLAUDIO SERCIA" w:date="2025-02-07T17:27:00Z" w16du:dateUtc="2025-02-07T16:27:00Z">
        <w:r w:rsidDel="00BF3B63">
          <w:rPr>
            <w:color w:val="231F20"/>
          </w:rPr>
          <w:delText>e</w:delText>
        </w:r>
      </w:del>
      <w:r>
        <w:rPr>
          <w:color w:val="231F20"/>
          <w:spacing w:val="-17"/>
        </w:rPr>
        <w:t xml:space="preserve"> </w:t>
      </w:r>
      <w:r>
        <w:rPr>
          <w:color w:val="231F20"/>
        </w:rPr>
        <w:t>l’essenza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stessa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della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sessualità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</w:rPr>
        <w:t>per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rFonts w:ascii="Book Antiqua" w:hAnsi="Book Antiqua"/>
          <w:i/>
          <w:color w:val="231F20"/>
        </w:rPr>
        <w:t>tutti</w:t>
      </w:r>
      <w:r>
        <w:rPr>
          <w:color w:val="231F20"/>
        </w:rPr>
        <w:t>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 xml:space="preserve">come </w:t>
      </w:r>
      <w:r>
        <w:rPr>
          <w:color w:val="231F20"/>
        </w:rPr>
        <w:t>scriveva Erich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Przywara</w:t>
      </w:r>
      <w:proofErr w:type="spellEnd"/>
      <w:r>
        <w:rPr>
          <w:color w:val="231F20"/>
        </w:rPr>
        <w:t>:</w:t>
      </w:r>
    </w:p>
    <w:p w14:paraId="7F75CB68" w14:textId="77777777" w:rsidR="00BF3B63" w:rsidRDefault="00BF3B63" w:rsidP="00BF3B63">
      <w:pPr>
        <w:pStyle w:val="Corpotesto"/>
        <w:rPr>
          <w:sz w:val="34"/>
        </w:rPr>
      </w:pPr>
    </w:p>
    <w:p w14:paraId="650944CC" w14:textId="100B55C2" w:rsidR="00BF3B63" w:rsidRDefault="00BF3B63" w:rsidP="00BF3B63">
      <w:pPr>
        <w:spacing w:line="321" w:lineRule="auto"/>
        <w:ind w:left="840" w:right="471"/>
        <w:jc w:val="both"/>
        <w:rPr>
          <w:sz w:val="24"/>
        </w:rPr>
      </w:pPr>
      <w:r>
        <w:rPr>
          <w:color w:val="231F20"/>
          <w:sz w:val="24"/>
        </w:rPr>
        <w:t xml:space="preserve">Ma l’uomo come immagine di Dio </w:t>
      </w:r>
      <w:ins w:id="12" w:author="CLAUDIO SERCIA" w:date="2025-02-07T17:28:00Z" w16du:dateUtc="2025-02-07T16:28:00Z">
        <w:r>
          <w:rPr>
            <w:color w:val="231F20"/>
            <w:sz w:val="24"/>
          </w:rPr>
          <w:t>“</w:t>
        </w:r>
      </w:ins>
      <w:del w:id="13" w:author="CLAUDIO SERCIA" w:date="2025-02-07T17:28:00Z" w16du:dateUtc="2025-02-07T16:28:00Z">
        <w:r w:rsidDel="00BF3B63">
          <w:rPr>
            <w:color w:val="231F20"/>
            <w:sz w:val="24"/>
          </w:rPr>
          <w:delText>”</w:delText>
        </w:r>
      </w:del>
      <w:r>
        <w:rPr>
          <w:color w:val="231F20"/>
          <w:sz w:val="24"/>
        </w:rPr>
        <w:t>nella dualità di maschio e femmina” significa che anche l’uomo spirituale senza</w:t>
      </w:r>
      <w:r>
        <w:rPr>
          <w:color w:val="231F20"/>
          <w:sz w:val="24"/>
        </w:rPr>
        <w:t>…</w:t>
      </w:r>
    </w:p>
    <w:p w14:paraId="2FA1353B" w14:textId="77777777" w:rsidR="00BF3B63" w:rsidRDefault="00BF3B63" w:rsidP="00BF3B63">
      <w:pPr>
        <w:pStyle w:val="Corpotesto"/>
        <w:spacing w:before="3"/>
        <w:rPr>
          <w:sz w:val="23"/>
        </w:rPr>
      </w:pPr>
    </w:p>
    <w:p w14:paraId="481DA6AF" w14:textId="2B198B95" w:rsidR="00B25AC6" w:rsidRDefault="00BF3B63" w:rsidP="00BF3B63">
      <w:r>
        <w:pict w14:anchorId="281642C8">
          <v:shape id="_x0000_s1026" style="position:absolute;margin-left:87pt;margin-top:10.65pt;width:18.25pt;height:9.55pt;z-index:-251657216;mso-position-horizontal-relative:page" coordorigin="1740,213" coordsize="365,191" path="m2071,213r-297,l1749,255r-9,53l1749,361r25,42l2071,403r26,-42l2105,308r-8,-53l2071,213xe" fillcolor="#a3e67b" stroked="f">
            <v:fill opacity="26214f"/>
            <v:path arrowok="t"/>
            <w10:wrap anchorx="page"/>
          </v:shape>
        </w:pict>
      </w:r>
      <w:r>
        <w:pict w14:anchorId="790CB291">
          <v:shape id="_x0000_s1027" style="position:absolute;margin-left:363.5pt;margin-top:.65pt;width:18.85pt;height:9.55pt;z-index:-251656192;mso-position-horizontal-relative:page" coordorigin="7270,13" coordsize="377,191" path="m7613,13r-309,l7278,55r-8,53l7278,161r26,42l7613,203r25,-42l7647,108r-9,-53l7613,13xe" fillcolor="#a3e67b" stroked="f">
            <v:fill opacity="26214f"/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251662336" behindDoc="1" locked="0" layoutInCell="1" allowOverlap="1" wp14:anchorId="710915E0" wp14:editId="04993667">
            <wp:simplePos x="0" y="0"/>
            <wp:positionH relativeFrom="page">
              <wp:posOffset>3103367</wp:posOffset>
            </wp:positionH>
            <wp:positionV relativeFrom="paragraph">
              <wp:posOffset>182530</wp:posOffset>
            </wp:positionV>
            <wp:extent cx="86283" cy="67793"/>
            <wp:effectExtent l="0" t="0" r="0" b="0"/>
            <wp:wrapNone/>
            <wp:docPr id="3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83" cy="6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04C8C2FF" wp14:editId="24ED5F3E">
            <wp:simplePos x="0" y="0"/>
            <wp:positionH relativeFrom="page">
              <wp:posOffset>1385280</wp:posOffset>
            </wp:positionH>
            <wp:positionV relativeFrom="paragraph">
              <wp:posOffset>436677</wp:posOffset>
            </wp:positionV>
            <wp:extent cx="84634" cy="66497"/>
            <wp:effectExtent l="0" t="0" r="0" b="0"/>
            <wp:wrapNone/>
            <wp:docPr id="3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34" cy="6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416BA69D" wp14:editId="59E3ADC0">
            <wp:simplePos x="0" y="0"/>
            <wp:positionH relativeFrom="page">
              <wp:posOffset>3703573</wp:posOffset>
            </wp:positionH>
            <wp:positionV relativeFrom="paragraph">
              <wp:posOffset>691343</wp:posOffset>
            </wp:positionV>
            <wp:extent cx="83887" cy="65910"/>
            <wp:effectExtent l="0" t="0" r="0" b="0"/>
            <wp:wrapNone/>
            <wp:docPr id="3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87" cy="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6"/>
          <w:sz w:val="10"/>
        </w:rPr>
        <w:t xml:space="preserve">5 </w:t>
      </w:r>
      <w:r>
        <w:rPr>
          <w:rFonts w:ascii="Garamond" w:hAnsi="Garamond"/>
          <w:color w:val="231F20"/>
          <w:sz w:val="17"/>
        </w:rPr>
        <w:t xml:space="preserve">E. </w:t>
      </w:r>
      <w:r>
        <w:rPr>
          <w:rFonts w:ascii="Garamond" w:hAnsi="Garamond"/>
          <w:color w:val="231F20"/>
          <w:sz w:val="17"/>
        </w:rPr>
        <w:t>Hillesum,</w:t>
      </w:r>
      <w:r>
        <w:rPr>
          <w:color w:val="231F20"/>
          <w:sz w:val="17"/>
        </w:rPr>
        <w:t xml:space="preserve"> </w:t>
      </w:r>
      <w:r w:rsidRPr="00BF3B63">
        <w:rPr>
          <w:rFonts w:ascii="Book Antiqua" w:hAnsi="Book Antiqua"/>
          <w:i/>
          <w:color w:val="231F20"/>
          <w:sz w:val="17"/>
          <w:rPrChange w:id="14" w:author="CLAUDIO SERCIA" w:date="2025-02-07T17:31:00Z" w16du:dateUtc="2025-02-07T16:31:00Z">
            <w:rPr>
              <w:rFonts w:ascii="Book Antiqua" w:hAnsi="Book Antiqua"/>
              <w:iCs/>
              <w:color w:val="231F20"/>
              <w:sz w:val="17"/>
            </w:rPr>
          </w:rPrChange>
        </w:rPr>
        <w:t>Diario</w:t>
      </w:r>
      <w:r w:rsidRPr="00BF3B63">
        <w:rPr>
          <w:iCs/>
          <w:color w:val="231F20"/>
          <w:sz w:val="17"/>
        </w:rPr>
        <w:t>,</w:t>
      </w:r>
      <w:r>
        <w:rPr>
          <w:color w:val="231F20"/>
          <w:sz w:val="17"/>
        </w:rPr>
        <w:t xml:space="preserve"> cit., p. 63. Nell’edizione integrale del 2012, pp. 170- 171, questa constatazione rappresenta la disillus</w:t>
      </w:r>
      <w:ins w:id="15" w:author="CLAUDIO SERCIA" w:date="2025-02-07T17:28:00Z" w16du:dateUtc="2025-02-07T16:28:00Z">
        <w:r>
          <w:rPr>
            <w:color w:val="231F20"/>
            <w:sz w:val="17"/>
          </w:rPr>
          <w:t>i</w:t>
        </w:r>
      </w:ins>
      <w:r>
        <w:rPr>
          <w:color w:val="231F20"/>
          <w:sz w:val="17"/>
        </w:rPr>
        <w:t>one rispetto a una esperienza della notte precedente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in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cui,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in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un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rapporto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a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tre,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Etty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credeva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di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avere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operato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una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«igiene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spirituale», di</w:t>
      </w:r>
      <w:r>
        <w:rPr>
          <w:color w:val="231F20"/>
          <w:spacing w:val="-10"/>
          <w:sz w:val="17"/>
        </w:rPr>
        <w:t xml:space="preserve"> </w:t>
      </w:r>
      <w:ins w:id="16" w:author="CLAUDIO SERCIA" w:date="2025-02-07T17:28:00Z" w16du:dateUtc="2025-02-07T16:28:00Z">
        <w:r>
          <w:rPr>
            <w:color w:val="231F20"/>
            <w:spacing w:val="-10"/>
            <w:sz w:val="17"/>
          </w:rPr>
          <w:t>ess</w:t>
        </w:r>
      </w:ins>
      <w:ins w:id="17" w:author="CLAUDIO SERCIA" w:date="2025-02-07T17:29:00Z" w16du:dateUtc="2025-02-07T16:29:00Z">
        <w:r>
          <w:rPr>
            <w:color w:val="231F20"/>
            <w:spacing w:val="-10"/>
            <w:sz w:val="17"/>
          </w:rPr>
          <w:t xml:space="preserve">er </w:t>
        </w:r>
      </w:ins>
      <w:del w:id="18" w:author="CLAUDIO SERCIA" w:date="2025-02-07T17:28:00Z" w16du:dateUtc="2025-02-07T16:28:00Z">
        <w:r w:rsidDel="00BF3B63">
          <w:rPr>
            <w:color w:val="231F20"/>
            <w:sz w:val="17"/>
          </w:rPr>
          <w:delText>aver</w:delText>
        </w:r>
        <w:r w:rsidDel="00BF3B63">
          <w:rPr>
            <w:color w:val="231F20"/>
            <w:spacing w:val="-9"/>
            <w:sz w:val="17"/>
          </w:rPr>
          <w:delText xml:space="preserve"> </w:delText>
        </w:r>
      </w:del>
      <w:r>
        <w:rPr>
          <w:color w:val="231F20"/>
          <w:sz w:val="17"/>
        </w:rPr>
        <w:t>stata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capace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di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«riposare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in</w:t>
      </w:r>
      <w:r>
        <w:rPr>
          <w:color w:val="231F20"/>
          <w:spacing w:val="-10"/>
          <w:sz w:val="17"/>
        </w:rPr>
        <w:t xml:space="preserve"> </w:t>
      </w:r>
      <w:proofErr w:type="gramStart"/>
      <w:r>
        <w:rPr>
          <w:color w:val="231F20"/>
          <w:sz w:val="17"/>
        </w:rPr>
        <w:t>se</w:t>
      </w:r>
      <w:proofErr w:type="gramEnd"/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stessa»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oltre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qualsiasi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possesso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per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«osservare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se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stessa». Ci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fu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nei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paesi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nordici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europei,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negli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anni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fra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le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due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guerre,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la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ricerca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di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una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liberazione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del corpo per un senso spirituale (come nel movimento, già citato</w:t>
      </w:r>
      <w:ins w:id="19" w:author="CLAUDIO SERCIA" w:date="2025-02-07T17:28:00Z" w16du:dateUtc="2025-02-07T16:28:00Z">
        <w:r>
          <w:rPr>
            <w:color w:val="231F20"/>
            <w:sz w:val="17"/>
          </w:rPr>
          <w:t>,</w:t>
        </w:r>
      </w:ins>
      <w:r>
        <w:rPr>
          <w:color w:val="231F20"/>
          <w:sz w:val="17"/>
        </w:rPr>
        <w:t xml:space="preserve"> dei </w:t>
      </w:r>
      <w:proofErr w:type="spellStart"/>
      <w:r>
        <w:rPr>
          <w:color w:val="231F20"/>
          <w:sz w:val="17"/>
        </w:rPr>
        <w:t>Wandervögel</w:t>
      </w:r>
      <w:proofErr w:type="spellEnd"/>
      <w:r>
        <w:rPr>
          <w:color w:val="231F20"/>
          <w:sz w:val="17"/>
        </w:rPr>
        <w:t>), ricerca che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in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Italia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è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arrivata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solo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negli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anni</w:t>
      </w:r>
      <w:r>
        <w:rPr>
          <w:color w:val="231F20"/>
          <w:spacing w:val="-6"/>
          <w:sz w:val="17"/>
        </w:rPr>
        <w:t xml:space="preserve"> </w:t>
      </w:r>
      <w:ins w:id="20" w:author="CLAUDIO SERCIA" w:date="2025-02-07T17:29:00Z" w16du:dateUtc="2025-02-07T16:29:00Z">
        <w:r>
          <w:rPr>
            <w:color w:val="231F20"/>
            <w:sz w:val="17"/>
          </w:rPr>
          <w:t xml:space="preserve"> </w:t>
        </w:r>
      </w:ins>
      <w:del w:id="21" w:author="CLAUDIO SERCIA" w:date="2025-02-07T17:29:00Z" w16du:dateUtc="2025-02-07T16:29:00Z">
        <w:r w:rsidDel="00BF3B63">
          <w:rPr>
            <w:color w:val="231F20"/>
            <w:sz w:val="17"/>
          </w:rPr>
          <w:delText>‘</w:delText>
        </w:r>
      </w:del>
      <w:ins w:id="22" w:author="CLAUDIO SERCIA" w:date="2025-02-07T17:29:00Z" w16du:dateUtc="2025-02-07T16:29:00Z">
        <w:r>
          <w:rPr>
            <w:color w:val="231F20"/>
            <w:sz w:val="17"/>
          </w:rPr>
          <w:t>’</w:t>
        </w:r>
      </w:ins>
      <w:r>
        <w:rPr>
          <w:color w:val="231F20"/>
          <w:sz w:val="17"/>
        </w:rPr>
        <w:t>60.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Hillesum,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da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qui,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tuttavia,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conquistò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quel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 xml:space="preserve">denso dialogo con Dio per cui oggi è diventata una icona di purezza nel male più profondo. «Se una persona osserva </w:t>
      </w:r>
      <w:proofErr w:type="gramStart"/>
      <w:r>
        <w:rPr>
          <w:color w:val="231F20"/>
          <w:sz w:val="17"/>
        </w:rPr>
        <w:t>se</w:t>
      </w:r>
      <w:proofErr w:type="gramEnd"/>
      <w:r>
        <w:rPr>
          <w:color w:val="231F20"/>
          <w:sz w:val="17"/>
        </w:rPr>
        <w:t xml:space="preserve"> stessa in maniera obbiettiva, può scoprire</w:t>
      </w:r>
      <w:r>
        <w:rPr>
          <w:color w:val="231F20"/>
          <w:sz w:val="17"/>
        </w:rPr>
        <w:t xml:space="preserve"> strane cose»</w:t>
      </w:r>
      <w:ins w:id="23" w:author="CLAUDIO SERCIA" w:date="2025-02-07T17:30:00Z" w16du:dateUtc="2025-02-07T16:30:00Z">
        <w:r>
          <w:rPr>
            <w:color w:val="231F20"/>
            <w:sz w:val="17"/>
          </w:rPr>
          <w:t>.</w:t>
        </w:r>
      </w:ins>
    </w:p>
    <w:sectPr w:rsidR="00B25A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">
    <w:altName w:val="AGaramond"/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LAUDIO SERCIA">
    <w15:presenceInfo w15:providerId="Windows Live" w15:userId="ae5d64169ef2c0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251"/>
    <w:rsid w:val="002C0A70"/>
    <w:rsid w:val="00402267"/>
    <w:rsid w:val="008F2251"/>
    <w:rsid w:val="00AB07F6"/>
    <w:rsid w:val="00B25AC6"/>
    <w:rsid w:val="00B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965F2EE"/>
  <w15:chartTrackingRefBased/>
  <w15:docId w15:val="{E192B5CA-8DA2-40D9-8F3F-B0EEBF43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3B63"/>
    <w:pPr>
      <w:widowControl w:val="0"/>
      <w:autoSpaceDE w:val="0"/>
      <w:autoSpaceDN w:val="0"/>
      <w:spacing w:after="0" w:line="240" w:lineRule="auto"/>
    </w:pPr>
    <w:rPr>
      <w:rFonts w:ascii="AGaramond" w:eastAsia="AGaramond" w:hAnsi="AGaramond" w:cs="AGaramond"/>
      <w:kern w:val="0"/>
      <w:lang w:eastAsia="it-IT" w:bidi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F2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2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2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2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2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22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22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22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22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2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2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2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225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225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225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225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225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225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22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2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2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2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2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225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225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225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2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225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2251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BF3B63"/>
    <w:rPr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F3B63"/>
    <w:rPr>
      <w:rFonts w:ascii="AGaramond" w:eastAsia="AGaramond" w:hAnsi="AGaramond" w:cs="AGaramond"/>
      <w:kern w:val="0"/>
      <w:sz w:val="26"/>
      <w:szCs w:val="26"/>
      <w:lang w:eastAsia="it-IT" w:bidi="it-IT"/>
      <w14:ligatures w14:val="none"/>
    </w:rPr>
  </w:style>
  <w:style w:type="paragraph" w:styleId="Revisione">
    <w:name w:val="Revision"/>
    <w:hidden/>
    <w:uiPriority w:val="99"/>
    <w:semiHidden/>
    <w:rsid w:val="00BF3B63"/>
    <w:pPr>
      <w:spacing w:after="0" w:line="240" w:lineRule="auto"/>
    </w:pPr>
    <w:rPr>
      <w:rFonts w:ascii="AGaramond" w:eastAsia="AGaramond" w:hAnsi="AGaramond" w:cs="AGaramond"/>
      <w:kern w:val="0"/>
      <w:lang w:eastAsia="it-IT" w:bidi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SERCIA</dc:creator>
  <cp:keywords/>
  <dc:description/>
  <cp:lastModifiedBy>CLAUDIO SERCIA</cp:lastModifiedBy>
  <cp:revision>2</cp:revision>
  <dcterms:created xsi:type="dcterms:W3CDTF">2025-02-07T16:35:00Z</dcterms:created>
  <dcterms:modified xsi:type="dcterms:W3CDTF">2025-02-07T16:35:00Z</dcterms:modified>
</cp:coreProperties>
</file>